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391" w:rsidRDefault="00F22391" w:rsidP="00F22391">
      <w:pPr>
        <w:spacing w:after="0"/>
        <w:rPr>
          <w:b/>
          <w:sz w:val="20"/>
        </w:rPr>
      </w:pPr>
      <w:r>
        <w:rPr>
          <w:b/>
          <w:sz w:val="20"/>
        </w:rPr>
        <w:t xml:space="preserve">TH Immunohistochemistry protocol for Slide Mounted Sections (To be </w:t>
      </w:r>
      <w:proofErr w:type="gramStart"/>
      <w:r>
        <w:rPr>
          <w:b/>
          <w:sz w:val="20"/>
        </w:rPr>
        <w:t>Tested</w:t>
      </w:r>
      <w:proofErr w:type="gramEnd"/>
      <w:r>
        <w:rPr>
          <w:b/>
          <w:sz w:val="20"/>
        </w:rPr>
        <w:t>)</w:t>
      </w:r>
    </w:p>
    <w:p w:rsidR="00F22391" w:rsidRDefault="00F22391" w:rsidP="00F22391">
      <w:pPr>
        <w:spacing w:after="0"/>
        <w:rPr>
          <w:b/>
          <w:sz w:val="20"/>
        </w:rPr>
      </w:pPr>
    </w:p>
    <w:p w:rsidR="00F22391" w:rsidRDefault="00F22391" w:rsidP="00F22391">
      <w:pPr>
        <w:spacing w:after="0"/>
        <w:rPr>
          <w:b/>
          <w:sz w:val="20"/>
        </w:rPr>
      </w:pPr>
    </w:p>
    <w:p w:rsidR="00F22391" w:rsidRDefault="00F22391" w:rsidP="00F22391">
      <w:pPr>
        <w:spacing w:after="0"/>
        <w:rPr>
          <w:sz w:val="16"/>
        </w:rPr>
      </w:pPr>
    </w:p>
    <w:p w:rsidR="00F22391" w:rsidRDefault="00F22391" w:rsidP="00F22391">
      <w:pPr>
        <w:spacing w:after="0"/>
        <w:rPr>
          <w:i/>
          <w:sz w:val="20"/>
        </w:rPr>
      </w:pPr>
      <w:r>
        <w:rPr>
          <w:i/>
          <w:sz w:val="20"/>
        </w:rPr>
        <w:t xml:space="preserve">Day 1: </w:t>
      </w:r>
    </w:p>
    <w:p w:rsidR="00F22391" w:rsidRDefault="00F22391" w:rsidP="00F22391">
      <w:pPr>
        <w:spacing w:after="0"/>
        <w:rPr>
          <w:i/>
          <w:sz w:val="20"/>
        </w:rPr>
      </w:pPr>
    </w:p>
    <w:p w:rsidR="00F22391" w:rsidRPr="00F22391" w:rsidRDefault="00F22391" w:rsidP="00F22391">
      <w:pPr>
        <w:spacing w:after="0"/>
        <w:rPr>
          <w:sz w:val="20"/>
        </w:rPr>
      </w:pPr>
      <w:r w:rsidRPr="00F22391">
        <w:rPr>
          <w:sz w:val="20"/>
        </w:rPr>
        <w:t xml:space="preserve">Place slides on a slide warmer for approximately 30 to defrost tissue and allow </w:t>
      </w:r>
      <w:r>
        <w:rPr>
          <w:sz w:val="20"/>
        </w:rPr>
        <w:t xml:space="preserve">it to </w:t>
      </w:r>
      <w:r w:rsidRPr="00F22391">
        <w:rPr>
          <w:sz w:val="20"/>
        </w:rPr>
        <w:t>adhere to slide</w:t>
      </w:r>
    </w:p>
    <w:p w:rsidR="00F22391" w:rsidRDefault="00F22391" w:rsidP="00F22391">
      <w:pPr>
        <w:spacing w:after="0"/>
        <w:rPr>
          <w:sz w:val="20"/>
        </w:rPr>
      </w:pPr>
    </w:p>
    <w:p w:rsidR="00F22391" w:rsidRPr="00F22391" w:rsidRDefault="00F22391" w:rsidP="00F22391">
      <w:pPr>
        <w:spacing w:after="0"/>
        <w:ind w:firstLine="360"/>
        <w:rPr>
          <w:sz w:val="20"/>
        </w:rPr>
      </w:pPr>
      <w:r w:rsidRPr="00F22391">
        <w:rPr>
          <w:sz w:val="20"/>
        </w:rPr>
        <w:t>1) Fix tissue for 5 min. at RT in formaldehyde</w:t>
      </w:r>
    </w:p>
    <w:p w:rsidR="00F22391" w:rsidRPr="00F22391" w:rsidRDefault="00F22391" w:rsidP="00F22391">
      <w:pPr>
        <w:pStyle w:val="ListParagraph"/>
        <w:spacing w:after="0"/>
        <w:ind w:left="1440"/>
        <w:rPr>
          <w:sz w:val="20"/>
        </w:rPr>
      </w:pPr>
    </w:p>
    <w:p w:rsidR="00F22391" w:rsidRPr="00F22391" w:rsidRDefault="00F22391" w:rsidP="00F22391">
      <w:pPr>
        <w:spacing w:after="0"/>
        <w:ind w:left="360"/>
        <w:rPr>
          <w:sz w:val="20"/>
        </w:rPr>
      </w:pPr>
      <w:r>
        <w:rPr>
          <w:sz w:val="20"/>
        </w:rPr>
        <w:t xml:space="preserve">2) </w:t>
      </w:r>
      <w:r w:rsidRPr="00F22391">
        <w:rPr>
          <w:sz w:val="20"/>
        </w:rPr>
        <w:t xml:space="preserve">Rinse: 3 x 15 min. in </w:t>
      </w:r>
      <w:del w:id="0" w:author="Devarakonda, Kavya (NIH/NIDDK) [F]" w:date="2015-03-04T15:53:00Z">
        <w:r w:rsidRPr="00F22391" w:rsidDel="009F2A46">
          <w:rPr>
            <w:sz w:val="20"/>
          </w:rPr>
          <w:delText>0.1M</w:delText>
        </w:r>
      </w:del>
      <w:ins w:id="1" w:author="Devarakonda, Kavya (NIH/NIDDK) [F]" w:date="2015-03-04T15:53:00Z">
        <w:r w:rsidR="009F2A46">
          <w:rPr>
            <w:sz w:val="20"/>
          </w:rPr>
          <w:t>1X (0.01M)</w:t>
        </w:r>
      </w:ins>
      <w:r w:rsidRPr="00F22391">
        <w:rPr>
          <w:sz w:val="20"/>
        </w:rPr>
        <w:t xml:space="preserve"> PBS</w:t>
      </w:r>
    </w:p>
    <w:p w:rsidR="00F22391" w:rsidRDefault="00F22391" w:rsidP="00F22391">
      <w:pPr>
        <w:spacing w:after="0"/>
        <w:rPr>
          <w:sz w:val="16"/>
        </w:rPr>
      </w:pPr>
    </w:p>
    <w:p w:rsidR="00F22391" w:rsidRPr="00F22391" w:rsidRDefault="00F22391" w:rsidP="00F22391">
      <w:pPr>
        <w:spacing w:after="0"/>
        <w:ind w:left="360"/>
        <w:rPr>
          <w:sz w:val="20"/>
        </w:rPr>
      </w:pPr>
      <w:r>
        <w:rPr>
          <w:sz w:val="20"/>
        </w:rPr>
        <w:t xml:space="preserve">3) </w:t>
      </w:r>
      <w:r w:rsidRPr="00F22391">
        <w:rPr>
          <w:sz w:val="20"/>
        </w:rPr>
        <w:t xml:space="preserve">Block: 60 min. in </w:t>
      </w:r>
      <w:del w:id="2" w:author="Devarakonda, Kavya (NIH/NIDDK) [F]" w:date="2015-03-04T15:53:00Z">
        <w:r w:rsidRPr="00F22391" w:rsidDel="009F2A46">
          <w:rPr>
            <w:sz w:val="20"/>
          </w:rPr>
          <w:delText>0.1M</w:delText>
        </w:r>
      </w:del>
      <w:del w:id="3" w:author="Devarakonda, Kavya (NIH/NIDDK) [F]" w:date="2015-03-04T15:56:00Z">
        <w:r w:rsidRPr="00F22391" w:rsidDel="006916A2">
          <w:rPr>
            <w:sz w:val="20"/>
          </w:rPr>
          <w:delText xml:space="preserve"> </w:delText>
        </w:r>
      </w:del>
      <w:r w:rsidRPr="00F22391">
        <w:rPr>
          <w:sz w:val="20"/>
        </w:rPr>
        <w:t>PB</w:t>
      </w:r>
      <w:ins w:id="4" w:author="Devarakonda, Kavya (NIH/NIDDK) [F]" w:date="2015-03-04T15:53:00Z">
        <w:r w:rsidR="009F2A46">
          <w:rPr>
            <w:sz w:val="20"/>
          </w:rPr>
          <w:t>T (</w:t>
        </w:r>
      </w:ins>
      <w:ins w:id="5" w:author="Devarakonda, Kavya (NIH/NIDDK) [F]" w:date="2015-03-04T15:56:00Z">
        <w:r w:rsidR="006916A2">
          <w:rPr>
            <w:sz w:val="20"/>
          </w:rPr>
          <w:t xml:space="preserve">1X PBS w/ </w:t>
        </w:r>
      </w:ins>
      <w:ins w:id="6" w:author="Devarakonda, Kavya (NIH/NIDDK) [F]" w:date="2015-03-04T15:53:00Z">
        <w:r w:rsidR="009F2A46">
          <w:rPr>
            <w:sz w:val="20"/>
          </w:rPr>
          <w:t>0.25% Triton-X)</w:t>
        </w:r>
      </w:ins>
      <w:del w:id="7" w:author="Devarakonda, Kavya (NIH/NIDDK) [F]" w:date="2015-03-04T15:53:00Z">
        <w:r w:rsidRPr="00F22391" w:rsidDel="009F2A46">
          <w:rPr>
            <w:sz w:val="20"/>
          </w:rPr>
          <w:delText>S</w:delText>
        </w:r>
      </w:del>
      <w:r w:rsidRPr="00F22391">
        <w:rPr>
          <w:sz w:val="20"/>
        </w:rPr>
        <w:t xml:space="preserve"> w/ 3% </w:t>
      </w:r>
      <w:del w:id="8" w:author="Devarakonda, Kavya (NIH/NIDDK) [F]" w:date="2015-03-04T15:53:00Z">
        <w:r w:rsidRPr="00F22391" w:rsidDel="009F2A46">
          <w:rPr>
            <w:sz w:val="20"/>
          </w:rPr>
          <w:delText>goat serum</w:delText>
        </w:r>
      </w:del>
      <w:ins w:id="9" w:author="Devarakonda, Kavya (NIH/NIDDK) [F]" w:date="2015-03-04T15:53:00Z">
        <w:r w:rsidR="009F2A46">
          <w:rPr>
            <w:sz w:val="20"/>
          </w:rPr>
          <w:t>donkey serum (NDS)</w:t>
        </w:r>
      </w:ins>
      <w:r w:rsidRPr="00F22391">
        <w:rPr>
          <w:sz w:val="20"/>
        </w:rPr>
        <w:t xml:space="preserve"> </w:t>
      </w:r>
      <w:del w:id="10" w:author="Devarakonda, Kavya (NIH/NIDDK) [F]" w:date="2015-03-04T15:54:00Z">
        <w:r w:rsidRPr="00F22391" w:rsidDel="009F2A46">
          <w:rPr>
            <w:sz w:val="20"/>
          </w:rPr>
          <w:delText>and 0.3% Triton-X</w:delText>
        </w:r>
      </w:del>
    </w:p>
    <w:p w:rsidR="00F22391" w:rsidRDefault="00F22391" w:rsidP="00F22391">
      <w:pPr>
        <w:pStyle w:val="ListParagraph"/>
        <w:spacing w:after="0"/>
        <w:rPr>
          <w:sz w:val="16"/>
        </w:rPr>
      </w:pPr>
    </w:p>
    <w:p w:rsidR="00F22391" w:rsidRPr="00F22391" w:rsidRDefault="00F22391" w:rsidP="00F22391">
      <w:pPr>
        <w:spacing w:after="0"/>
        <w:ind w:left="360"/>
        <w:rPr>
          <w:sz w:val="20"/>
        </w:rPr>
      </w:pPr>
      <w:r>
        <w:rPr>
          <w:sz w:val="20"/>
        </w:rPr>
        <w:t xml:space="preserve">4) </w:t>
      </w:r>
      <w:r w:rsidRPr="00F22391">
        <w:rPr>
          <w:sz w:val="20"/>
        </w:rPr>
        <w:t>Primary Antibody Incubation: overnight @ RT</w:t>
      </w:r>
      <w:r w:rsidR="004C0458">
        <w:rPr>
          <w:sz w:val="20"/>
        </w:rPr>
        <w:t xml:space="preserve"> (each slide get</w:t>
      </w:r>
      <w:ins w:id="11" w:author="Devarakonda, Kavya (NIH/NIDDK) [F]" w:date="2015-03-04T15:55:00Z">
        <w:r w:rsidR="006916A2">
          <w:rPr>
            <w:sz w:val="20"/>
          </w:rPr>
          <w:t>s</w:t>
        </w:r>
      </w:ins>
      <w:r w:rsidR="004C0458">
        <w:rPr>
          <w:sz w:val="20"/>
        </w:rPr>
        <w:t xml:space="preserve"> </w:t>
      </w:r>
      <w:del w:id="12" w:author="Devarakonda, Kavya (NIH/NIDDK) [F]" w:date="2015-03-04T15:54:00Z">
        <w:r w:rsidR="004C0458" w:rsidDel="009F2A46">
          <w:rPr>
            <w:sz w:val="20"/>
          </w:rPr>
          <w:delText xml:space="preserve">90 </w:delText>
        </w:r>
      </w:del>
      <w:ins w:id="13" w:author="Devarakonda, Kavya (NIH/NIDDK) [F]" w:date="2015-03-04T15:54:00Z">
        <w:r w:rsidR="009F2A46">
          <w:rPr>
            <w:sz w:val="20"/>
          </w:rPr>
          <w:t>100</w:t>
        </w:r>
        <w:r w:rsidR="009F2A46">
          <w:rPr>
            <w:sz w:val="20"/>
          </w:rPr>
          <w:t xml:space="preserve"> </w:t>
        </w:r>
      </w:ins>
      <w:r w:rsidR="004C0458" w:rsidRPr="004C0458">
        <w:rPr>
          <w:rFonts w:ascii="Symbol" w:hAnsi="Symbol"/>
          <w:sz w:val="20"/>
        </w:rPr>
        <w:t></w:t>
      </w:r>
      <w:r w:rsidR="004C0458">
        <w:rPr>
          <w:sz w:val="20"/>
        </w:rPr>
        <w:t>l)</w:t>
      </w:r>
    </w:p>
    <w:p w:rsidR="00F22391" w:rsidRDefault="00F22391" w:rsidP="00F22391">
      <w:pPr>
        <w:pStyle w:val="ListParagraph"/>
        <w:spacing w:after="0"/>
        <w:rPr>
          <w:sz w:val="20"/>
        </w:rPr>
      </w:pPr>
    </w:p>
    <w:p w:rsidR="00F22391" w:rsidRDefault="00F22391" w:rsidP="00F22391">
      <w:pPr>
        <w:pStyle w:val="ListParagraph"/>
        <w:spacing w:after="0"/>
        <w:ind w:left="1440"/>
        <w:rPr>
          <w:sz w:val="20"/>
        </w:rPr>
      </w:pPr>
      <w:del w:id="14" w:author="Devarakonda, Kavya (NIH/NIDDK) [F]" w:date="2015-03-04T15:54:00Z">
        <w:r w:rsidDel="009F2A46">
          <w:rPr>
            <w:sz w:val="20"/>
          </w:rPr>
          <w:delText>0.1M PBS</w:delText>
        </w:r>
      </w:del>
      <w:ins w:id="15" w:author="Devarakonda, Kavya (NIH/NIDDK) [F]" w:date="2015-03-04T15:54:00Z">
        <w:r w:rsidR="009F2A46">
          <w:rPr>
            <w:sz w:val="20"/>
          </w:rPr>
          <w:t>PBT (</w:t>
        </w:r>
      </w:ins>
      <w:ins w:id="16" w:author="Devarakonda, Kavya (NIH/NIDDK) [F]" w:date="2015-03-04T15:56:00Z">
        <w:r w:rsidR="006916A2">
          <w:rPr>
            <w:sz w:val="20"/>
          </w:rPr>
          <w:t xml:space="preserve">1X PBS w/ </w:t>
        </w:r>
      </w:ins>
      <w:ins w:id="17" w:author="Devarakonda, Kavya (NIH/NIDDK) [F]" w:date="2015-03-04T15:54:00Z">
        <w:r w:rsidR="009F2A46">
          <w:rPr>
            <w:sz w:val="20"/>
          </w:rPr>
          <w:t>0.25% Triton-X)</w:t>
        </w:r>
      </w:ins>
    </w:p>
    <w:p w:rsidR="00F22391" w:rsidRDefault="00F22391" w:rsidP="00F22391">
      <w:pPr>
        <w:pStyle w:val="ListParagraph"/>
        <w:spacing w:after="0"/>
        <w:ind w:left="1440"/>
        <w:rPr>
          <w:sz w:val="20"/>
        </w:rPr>
      </w:pPr>
    </w:p>
    <w:p w:rsidR="00F22391" w:rsidRDefault="00F22391" w:rsidP="00F22391">
      <w:pPr>
        <w:pStyle w:val="ListParagraph"/>
        <w:spacing w:after="0"/>
        <w:ind w:left="1440"/>
        <w:rPr>
          <w:sz w:val="20"/>
        </w:rPr>
      </w:pPr>
      <w:r>
        <w:rPr>
          <w:sz w:val="20"/>
        </w:rPr>
        <w:t xml:space="preserve">3% </w:t>
      </w:r>
      <w:del w:id="18" w:author="Devarakonda, Kavya (NIH/NIDDK) [F]" w:date="2015-03-04T15:54:00Z">
        <w:r w:rsidDel="009F2A46">
          <w:rPr>
            <w:sz w:val="20"/>
          </w:rPr>
          <w:delText>goat serum</w:delText>
        </w:r>
      </w:del>
      <w:ins w:id="19" w:author="Devarakonda, Kavya (NIH/NIDDK) [F]" w:date="2015-03-04T15:54:00Z">
        <w:r w:rsidR="009F2A46">
          <w:rPr>
            <w:sz w:val="20"/>
          </w:rPr>
          <w:t>NDS</w:t>
        </w:r>
      </w:ins>
    </w:p>
    <w:p w:rsidR="00F22391" w:rsidRDefault="00F22391" w:rsidP="00F22391">
      <w:pPr>
        <w:pStyle w:val="ListParagraph"/>
        <w:spacing w:after="0"/>
        <w:ind w:left="1440"/>
        <w:rPr>
          <w:sz w:val="20"/>
        </w:rPr>
      </w:pPr>
    </w:p>
    <w:p w:rsidR="00F22391" w:rsidDel="009F2A46" w:rsidRDefault="00F22391" w:rsidP="00F22391">
      <w:pPr>
        <w:pStyle w:val="ListParagraph"/>
        <w:spacing w:after="0"/>
        <w:ind w:left="1440"/>
        <w:rPr>
          <w:del w:id="20" w:author="Devarakonda, Kavya (NIH/NIDDK) [F]" w:date="2015-03-04T15:54:00Z"/>
          <w:sz w:val="20"/>
        </w:rPr>
      </w:pPr>
      <w:del w:id="21" w:author="Devarakonda, Kavya (NIH/NIDDK) [F]" w:date="2015-03-04T15:54:00Z">
        <w:r w:rsidDel="009F2A46">
          <w:rPr>
            <w:sz w:val="20"/>
          </w:rPr>
          <w:delText>0.3% Triton-X</w:delText>
        </w:r>
      </w:del>
    </w:p>
    <w:p w:rsidR="00F22391" w:rsidDel="009F2A46" w:rsidRDefault="00F22391" w:rsidP="00F22391">
      <w:pPr>
        <w:pStyle w:val="ListParagraph"/>
        <w:spacing w:after="0"/>
        <w:ind w:left="1440"/>
        <w:rPr>
          <w:del w:id="22" w:author="Devarakonda, Kavya (NIH/NIDDK) [F]" w:date="2015-03-04T15:54:00Z"/>
          <w:sz w:val="20"/>
        </w:rPr>
      </w:pPr>
    </w:p>
    <w:p w:rsidR="00F22391" w:rsidRDefault="00F22391" w:rsidP="00F22391">
      <w:pPr>
        <w:pStyle w:val="ListParagraph"/>
        <w:spacing w:after="0"/>
        <w:ind w:left="1440"/>
        <w:rPr>
          <w:sz w:val="20"/>
        </w:rPr>
      </w:pPr>
      <w:r>
        <w:rPr>
          <w:sz w:val="20"/>
        </w:rPr>
        <w:t>1:</w:t>
      </w:r>
      <w:proofErr w:type="gramStart"/>
      <w:r>
        <w:rPr>
          <w:sz w:val="20"/>
        </w:rPr>
        <w:t xml:space="preserve">1,000 </w:t>
      </w:r>
      <w:proofErr w:type="spellStart"/>
      <w:r>
        <w:rPr>
          <w:sz w:val="20"/>
        </w:rPr>
        <w:t>Ms</w:t>
      </w:r>
      <w:proofErr w:type="spellEnd"/>
      <w:r>
        <w:rPr>
          <w:sz w:val="20"/>
        </w:rPr>
        <w:t xml:space="preserve"> anti-TH (Millipore, Catalog #MAB318)</w:t>
      </w:r>
      <w:proofErr w:type="gramEnd"/>
      <w:r>
        <w:rPr>
          <w:sz w:val="20"/>
        </w:rPr>
        <w:t xml:space="preserve">. </w:t>
      </w:r>
    </w:p>
    <w:p w:rsidR="00F22391" w:rsidRDefault="00F22391" w:rsidP="00F22391">
      <w:pPr>
        <w:spacing w:after="0"/>
        <w:rPr>
          <w:i/>
          <w:sz w:val="20"/>
        </w:rPr>
      </w:pPr>
      <w:r>
        <w:rPr>
          <w:sz w:val="20"/>
        </w:rPr>
        <w:t>______________________________________________________________________________________________________________________________</w:t>
      </w:r>
    </w:p>
    <w:p w:rsidR="00F22391" w:rsidRDefault="00F22391" w:rsidP="00F22391">
      <w:pPr>
        <w:spacing w:after="0"/>
        <w:rPr>
          <w:i/>
          <w:sz w:val="20"/>
        </w:rPr>
      </w:pPr>
      <w:r>
        <w:rPr>
          <w:i/>
          <w:sz w:val="20"/>
        </w:rPr>
        <w:t>Day 2:</w:t>
      </w:r>
    </w:p>
    <w:p w:rsidR="00F22391" w:rsidRDefault="00F22391" w:rsidP="00F22391">
      <w:pPr>
        <w:spacing w:after="0"/>
        <w:rPr>
          <w:sz w:val="20"/>
        </w:rPr>
      </w:pPr>
    </w:p>
    <w:p w:rsidR="00F22391" w:rsidRDefault="00F22391" w:rsidP="00F22391">
      <w:pPr>
        <w:pStyle w:val="ListParagraph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 xml:space="preserve">Rinse: 3 x 10 min. in </w:t>
      </w:r>
      <w:del w:id="23" w:author="Devarakonda, Kavya (NIH/NIDDK) [F]" w:date="2015-03-04T15:55:00Z">
        <w:r w:rsidDel="006916A2">
          <w:rPr>
            <w:sz w:val="20"/>
          </w:rPr>
          <w:delText>0.1M PBS w/0.3% Triton-X</w:delText>
        </w:r>
      </w:del>
      <w:ins w:id="24" w:author="Devarakonda, Kavya (NIH/NIDDK) [F]" w:date="2015-03-04T15:55:00Z">
        <w:r w:rsidR="006916A2">
          <w:rPr>
            <w:sz w:val="20"/>
          </w:rPr>
          <w:t>PBT (1X PBS w/ 0.25% Triton-X)</w:t>
        </w:r>
      </w:ins>
    </w:p>
    <w:p w:rsidR="00F22391" w:rsidRDefault="00F22391" w:rsidP="00F22391">
      <w:pPr>
        <w:pStyle w:val="ListParagraph"/>
        <w:spacing w:after="0"/>
        <w:rPr>
          <w:sz w:val="16"/>
        </w:rPr>
      </w:pPr>
    </w:p>
    <w:p w:rsidR="00F22391" w:rsidRDefault="00F22391" w:rsidP="00F22391">
      <w:pPr>
        <w:pStyle w:val="ListParagraph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 xml:space="preserve">Secondary Antibody Incubation: 120 min. </w:t>
      </w:r>
    </w:p>
    <w:p w:rsidR="00F22391" w:rsidRDefault="00F22391" w:rsidP="00F22391">
      <w:pPr>
        <w:spacing w:after="0"/>
        <w:rPr>
          <w:sz w:val="20"/>
        </w:rPr>
      </w:pPr>
    </w:p>
    <w:p w:rsidR="00F22391" w:rsidRDefault="00F22391" w:rsidP="00F22391">
      <w:pPr>
        <w:pStyle w:val="ListParagraph"/>
        <w:spacing w:after="0"/>
        <w:ind w:left="1440"/>
        <w:rPr>
          <w:sz w:val="20"/>
        </w:rPr>
      </w:pPr>
      <w:del w:id="25" w:author="Devarakonda, Kavya (NIH/NIDDK) [F]" w:date="2015-03-04T15:56:00Z">
        <w:r w:rsidDel="006916A2">
          <w:rPr>
            <w:sz w:val="20"/>
          </w:rPr>
          <w:delText>0.1M PBS</w:delText>
        </w:r>
      </w:del>
      <w:ins w:id="26" w:author="Devarakonda, Kavya (NIH/NIDDK) [F]" w:date="2015-03-04T15:56:00Z">
        <w:r w:rsidR="006916A2">
          <w:rPr>
            <w:sz w:val="20"/>
          </w:rPr>
          <w:t>PBT (1X PBS w/ 0.25% Triton-X)</w:t>
        </w:r>
      </w:ins>
    </w:p>
    <w:p w:rsidR="00F22391" w:rsidRDefault="00F22391" w:rsidP="00F22391">
      <w:pPr>
        <w:pStyle w:val="ListParagraph"/>
        <w:spacing w:after="0"/>
        <w:ind w:left="1440"/>
        <w:rPr>
          <w:sz w:val="20"/>
        </w:rPr>
      </w:pPr>
    </w:p>
    <w:p w:rsidR="00F22391" w:rsidRDefault="00F22391" w:rsidP="00F22391">
      <w:pPr>
        <w:pStyle w:val="ListParagraph"/>
        <w:spacing w:after="0"/>
        <w:ind w:left="1440"/>
        <w:rPr>
          <w:sz w:val="20"/>
        </w:rPr>
      </w:pPr>
      <w:r>
        <w:rPr>
          <w:sz w:val="20"/>
        </w:rPr>
        <w:t xml:space="preserve">3% </w:t>
      </w:r>
      <w:del w:id="27" w:author="Devarakonda, Kavya (NIH/NIDDK) [F]" w:date="2015-03-04T15:56:00Z">
        <w:r w:rsidDel="006916A2">
          <w:rPr>
            <w:sz w:val="20"/>
          </w:rPr>
          <w:delText>goat serum</w:delText>
        </w:r>
      </w:del>
      <w:ins w:id="28" w:author="Devarakonda, Kavya (NIH/NIDDK) [F]" w:date="2015-03-04T15:56:00Z">
        <w:r w:rsidR="006916A2">
          <w:rPr>
            <w:sz w:val="20"/>
          </w:rPr>
          <w:t>NDS</w:t>
        </w:r>
      </w:ins>
    </w:p>
    <w:p w:rsidR="00F22391" w:rsidRDefault="00F22391" w:rsidP="00F22391">
      <w:pPr>
        <w:pStyle w:val="ListParagraph"/>
        <w:spacing w:after="0"/>
        <w:ind w:left="1440"/>
        <w:rPr>
          <w:sz w:val="20"/>
        </w:rPr>
      </w:pPr>
    </w:p>
    <w:p w:rsidR="00F22391" w:rsidDel="006916A2" w:rsidRDefault="00F22391" w:rsidP="00F22391">
      <w:pPr>
        <w:pStyle w:val="ListParagraph"/>
        <w:spacing w:after="0"/>
        <w:ind w:left="1440"/>
        <w:rPr>
          <w:del w:id="29" w:author="Devarakonda, Kavya (NIH/NIDDK) [F]" w:date="2015-03-04T15:56:00Z"/>
          <w:sz w:val="20"/>
        </w:rPr>
      </w:pPr>
      <w:del w:id="30" w:author="Devarakonda, Kavya (NIH/NIDDK) [F]" w:date="2015-03-04T15:56:00Z">
        <w:r w:rsidDel="006916A2">
          <w:rPr>
            <w:sz w:val="20"/>
          </w:rPr>
          <w:delText>0.3% Triton-X</w:delText>
        </w:r>
      </w:del>
    </w:p>
    <w:p w:rsidR="00F22391" w:rsidDel="006916A2" w:rsidRDefault="00F22391" w:rsidP="00F22391">
      <w:pPr>
        <w:pStyle w:val="ListParagraph"/>
        <w:spacing w:after="0"/>
        <w:ind w:left="1440"/>
        <w:rPr>
          <w:del w:id="31" w:author="Devarakonda, Kavya (NIH/NIDDK) [F]" w:date="2015-03-04T15:56:00Z"/>
          <w:sz w:val="20"/>
        </w:rPr>
      </w:pPr>
    </w:p>
    <w:p w:rsidR="00F22391" w:rsidRDefault="00F22391" w:rsidP="00F22391">
      <w:pPr>
        <w:pStyle w:val="ListParagraph"/>
        <w:spacing w:after="0"/>
        <w:ind w:left="1440"/>
        <w:rPr>
          <w:sz w:val="20"/>
        </w:rPr>
      </w:pPr>
      <w:r>
        <w:rPr>
          <w:sz w:val="20"/>
        </w:rPr>
        <w:t xml:space="preserve">1:500 Alexa-488 </w:t>
      </w:r>
      <w:proofErr w:type="spellStart"/>
      <w:r>
        <w:rPr>
          <w:sz w:val="20"/>
        </w:rPr>
        <w:t>Gt</w:t>
      </w:r>
      <w:proofErr w:type="spellEnd"/>
      <w:r>
        <w:rPr>
          <w:sz w:val="20"/>
        </w:rPr>
        <w:t>-anti-</w:t>
      </w:r>
      <w:proofErr w:type="spellStart"/>
      <w:r>
        <w:rPr>
          <w:sz w:val="20"/>
        </w:rPr>
        <w:t>Ms</w:t>
      </w:r>
      <w:proofErr w:type="spellEnd"/>
    </w:p>
    <w:p w:rsidR="00F22391" w:rsidRPr="004C0458" w:rsidRDefault="00F22391" w:rsidP="004C0458">
      <w:pPr>
        <w:spacing w:after="0"/>
        <w:rPr>
          <w:sz w:val="20"/>
        </w:rPr>
      </w:pPr>
    </w:p>
    <w:p w:rsidR="00F22391" w:rsidRDefault="00F22391" w:rsidP="00F22391">
      <w:pPr>
        <w:pStyle w:val="ListParagraph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 xml:space="preserve">Rinse: 3 x 15 min. in </w:t>
      </w:r>
      <w:del w:id="32" w:author="Devarakonda, Kavya (NIH/NIDDK) [F]" w:date="2015-03-04T15:57:00Z">
        <w:r w:rsidDel="006916A2">
          <w:rPr>
            <w:sz w:val="20"/>
          </w:rPr>
          <w:delText>0.1M</w:delText>
        </w:r>
      </w:del>
      <w:ins w:id="33" w:author="Devarakonda, Kavya (NIH/NIDDK) [F]" w:date="2015-03-04T15:57:00Z">
        <w:r w:rsidR="006916A2">
          <w:rPr>
            <w:sz w:val="20"/>
          </w:rPr>
          <w:t>1X</w:t>
        </w:r>
      </w:ins>
      <w:bookmarkStart w:id="34" w:name="_GoBack"/>
      <w:bookmarkEnd w:id="34"/>
      <w:r>
        <w:rPr>
          <w:sz w:val="20"/>
        </w:rPr>
        <w:t xml:space="preserve"> PBS</w:t>
      </w:r>
    </w:p>
    <w:p w:rsidR="00F22391" w:rsidRDefault="00F22391" w:rsidP="00F22391">
      <w:pPr>
        <w:pStyle w:val="ListParagraph"/>
        <w:spacing w:after="0"/>
        <w:rPr>
          <w:sz w:val="20"/>
        </w:rPr>
      </w:pPr>
    </w:p>
    <w:p w:rsidR="00F22391" w:rsidRDefault="00F22391" w:rsidP="00F22391">
      <w:pPr>
        <w:pStyle w:val="ListParagraph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Coverslip using Prolong gold</w:t>
      </w:r>
    </w:p>
    <w:p w:rsidR="00B6292B" w:rsidRDefault="006916A2"/>
    <w:sectPr w:rsidR="00B62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D0D22"/>
    <w:multiLevelType w:val="hybridMultilevel"/>
    <w:tmpl w:val="1E7619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B4F80"/>
    <w:multiLevelType w:val="hybridMultilevel"/>
    <w:tmpl w:val="2B943C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391"/>
    <w:rsid w:val="001F72E4"/>
    <w:rsid w:val="00255D0C"/>
    <w:rsid w:val="002A6BC3"/>
    <w:rsid w:val="002C6157"/>
    <w:rsid w:val="004C0458"/>
    <w:rsid w:val="006916A2"/>
    <w:rsid w:val="008E798D"/>
    <w:rsid w:val="009F2A46"/>
    <w:rsid w:val="00E12AD7"/>
    <w:rsid w:val="00F2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91"/>
    <w:pPr>
      <w:spacing w:after="200"/>
    </w:pPr>
    <w:rPr>
      <w:rFonts w:ascii="Cambria" w:eastAsia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5D0C"/>
    <w:pPr>
      <w:keepNext/>
      <w:jc w:val="center"/>
      <w:outlineLvl w:val="0"/>
    </w:pPr>
    <w:rPr>
      <w:rFonts w:ascii="Arial" w:eastAsia="Times New Roman" w:hAnsi="Arial" w:cs="Arial"/>
      <w:b/>
      <w:bCs/>
      <w:sz w:val="20"/>
      <w:szCs w:val="22"/>
    </w:rPr>
  </w:style>
  <w:style w:type="paragraph" w:styleId="Heading2">
    <w:name w:val="heading 2"/>
    <w:basedOn w:val="Normal"/>
    <w:next w:val="Normal"/>
    <w:link w:val="Heading2Char"/>
    <w:qFormat/>
    <w:rsid w:val="00255D0C"/>
    <w:pPr>
      <w:keepNext/>
      <w:jc w:val="center"/>
      <w:outlineLvl w:val="1"/>
    </w:pPr>
    <w:rPr>
      <w:rFonts w:ascii="Arial" w:eastAsia="Times New Roman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5D0C"/>
    <w:rPr>
      <w:rFonts w:ascii="Arial" w:eastAsia="Times New Roman" w:hAnsi="Arial" w:cs="Arial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rsid w:val="00255D0C"/>
    <w:rPr>
      <w:rFonts w:ascii="Arial" w:eastAsia="Times New Roman" w:hAnsi="Arial" w:cs="Arial"/>
      <w:b/>
      <w:bCs/>
      <w:sz w:val="28"/>
      <w:szCs w:val="28"/>
    </w:rPr>
  </w:style>
  <w:style w:type="character" w:styleId="Emphasis">
    <w:name w:val="Emphasis"/>
    <w:uiPriority w:val="20"/>
    <w:qFormat/>
    <w:rsid w:val="00255D0C"/>
    <w:rPr>
      <w:i/>
      <w:iCs/>
    </w:rPr>
  </w:style>
  <w:style w:type="paragraph" w:styleId="ListParagraph">
    <w:name w:val="List Paragraph"/>
    <w:basedOn w:val="Normal"/>
    <w:uiPriority w:val="34"/>
    <w:qFormat/>
    <w:rsid w:val="00255D0C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91"/>
    <w:pPr>
      <w:spacing w:after="200"/>
    </w:pPr>
    <w:rPr>
      <w:rFonts w:ascii="Cambria" w:eastAsia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5D0C"/>
    <w:pPr>
      <w:keepNext/>
      <w:jc w:val="center"/>
      <w:outlineLvl w:val="0"/>
    </w:pPr>
    <w:rPr>
      <w:rFonts w:ascii="Arial" w:eastAsia="Times New Roman" w:hAnsi="Arial" w:cs="Arial"/>
      <w:b/>
      <w:bCs/>
      <w:sz w:val="20"/>
      <w:szCs w:val="22"/>
    </w:rPr>
  </w:style>
  <w:style w:type="paragraph" w:styleId="Heading2">
    <w:name w:val="heading 2"/>
    <w:basedOn w:val="Normal"/>
    <w:next w:val="Normal"/>
    <w:link w:val="Heading2Char"/>
    <w:qFormat/>
    <w:rsid w:val="00255D0C"/>
    <w:pPr>
      <w:keepNext/>
      <w:jc w:val="center"/>
      <w:outlineLvl w:val="1"/>
    </w:pPr>
    <w:rPr>
      <w:rFonts w:ascii="Arial" w:eastAsia="Times New Roman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5D0C"/>
    <w:rPr>
      <w:rFonts w:ascii="Arial" w:eastAsia="Times New Roman" w:hAnsi="Arial" w:cs="Arial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rsid w:val="00255D0C"/>
    <w:rPr>
      <w:rFonts w:ascii="Arial" w:eastAsia="Times New Roman" w:hAnsi="Arial" w:cs="Arial"/>
      <w:b/>
      <w:bCs/>
      <w:sz w:val="28"/>
      <w:szCs w:val="28"/>
    </w:rPr>
  </w:style>
  <w:style w:type="character" w:styleId="Emphasis">
    <w:name w:val="Emphasis"/>
    <w:uiPriority w:val="20"/>
    <w:qFormat/>
    <w:rsid w:val="00255D0C"/>
    <w:rPr>
      <w:i/>
      <w:iCs/>
    </w:rPr>
  </w:style>
  <w:style w:type="paragraph" w:styleId="ListParagraph">
    <w:name w:val="List Paragraph"/>
    <w:basedOn w:val="Normal"/>
    <w:uiPriority w:val="34"/>
    <w:qFormat/>
    <w:rsid w:val="00255D0C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1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Danielle, Friend (NIH/NIDDK) [F]</dc:creator>
  <cp:lastModifiedBy>Devarakonda, Kavya (NIH/NIDDK) [F]</cp:lastModifiedBy>
  <cp:revision>5</cp:revision>
  <dcterms:created xsi:type="dcterms:W3CDTF">2015-02-09T21:56:00Z</dcterms:created>
  <dcterms:modified xsi:type="dcterms:W3CDTF">2015-03-04T20:57:00Z</dcterms:modified>
</cp:coreProperties>
</file>